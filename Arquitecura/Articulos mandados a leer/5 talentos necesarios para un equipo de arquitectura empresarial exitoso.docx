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186B" w:rsidRDefault="00AF186B" w:rsidP="00AF186B">
      <w:pPr>
        <w:pStyle w:val="NormalWeb"/>
        <w:shd w:val="clear" w:color="auto" w:fill="FFFFFF"/>
        <w:spacing w:before="0" w:beforeAutospacing="0" w:after="225" w:afterAutospacing="0" w:line="420" w:lineRule="atLeast"/>
        <w:jc w:val="center"/>
        <w:rPr>
          <w:rFonts w:ascii="Graphik" w:hAnsi="Graphik"/>
          <w:b/>
          <w:bCs/>
          <w:color w:val="002856"/>
          <w:sz w:val="33"/>
          <w:szCs w:val="33"/>
        </w:rPr>
      </w:pPr>
      <w:r w:rsidRPr="00AF186B">
        <w:rPr>
          <w:rFonts w:ascii="Graphik" w:hAnsi="Graphik"/>
          <w:b/>
          <w:bCs/>
          <w:color w:val="002856"/>
          <w:sz w:val="33"/>
          <w:szCs w:val="33"/>
        </w:rPr>
        <w:t>5 talentos necesarios para un equipo de arquitectura empresarial exitoso</w:t>
      </w:r>
    </w:p>
    <w:p w:rsidR="00AF186B" w:rsidRPr="00AF186B" w:rsidRDefault="00AF186B" w:rsidP="00AF186B">
      <w:pPr>
        <w:pStyle w:val="NormalWeb"/>
        <w:shd w:val="clear" w:color="auto" w:fill="FFFFFF"/>
        <w:spacing w:before="0" w:beforeAutospacing="0" w:after="225" w:afterAutospacing="0" w:line="450" w:lineRule="atLeast"/>
        <w:rPr>
          <w:rFonts w:ascii="Graphik" w:hAnsi="Graphik"/>
          <w:b/>
          <w:bCs/>
          <w:color w:val="000000" w:themeColor="text1"/>
        </w:rPr>
      </w:pPr>
      <w:r w:rsidRPr="00AF186B">
        <w:rPr>
          <w:rFonts w:ascii="Graphik" w:hAnsi="Graphik"/>
          <w:b/>
          <w:bCs/>
          <w:color w:val="000000" w:themeColor="text1"/>
        </w:rPr>
        <w:t>Los líderes de EA y de innovación tecnológica deben centrarse en la estrategia empresarial, la innovación y la colaboración para ayudar a cumplir con las expectativas de negocios digitales.</w:t>
      </w:r>
    </w:p>
    <w:p w:rsidR="00AF186B" w:rsidRDefault="00AF186B" w:rsidP="00AF186B">
      <w:pPr>
        <w:pStyle w:val="NormalWeb"/>
        <w:shd w:val="clear" w:color="auto" w:fill="FFFFFF"/>
        <w:spacing w:before="0" w:beforeAutospacing="0" w:after="225" w:afterAutospacing="0" w:line="450" w:lineRule="atLeast"/>
        <w:rPr>
          <w:rFonts w:ascii="Graphik" w:hAnsi="Graphik"/>
          <w:color w:val="000000"/>
        </w:rPr>
      </w:pPr>
      <w:r>
        <w:rPr>
          <w:rFonts w:ascii="Graphik" w:hAnsi="Graphik"/>
          <w:color w:val="000000"/>
        </w:rPr>
        <w:t>La innovación digital continúa transformando a las organizaciones, desde las tecnologías que utiliza hasta las habilidades, competencias y procesos que se necesitan para cumplir la promesa de lo digital. Esta transformación está impulsando a los arquitectos empresariales y líderes de innovación a aumentar su enfoque no solo en la tecnología líder y la innovación de negocios digitales, sino también en la entrega de resultados y ejecución empresarial.</w:t>
      </w:r>
    </w:p>
    <w:p w:rsidR="00AF186B" w:rsidRDefault="00AF186B" w:rsidP="00AF186B">
      <w:pPr>
        <w:pStyle w:val="NormalWeb"/>
        <w:shd w:val="clear" w:color="auto" w:fill="FFFFFF"/>
        <w:spacing w:before="0" w:beforeAutospacing="0" w:after="0" w:afterAutospacing="0" w:line="420" w:lineRule="atLeast"/>
        <w:rPr>
          <w:rFonts w:ascii="Graphik" w:hAnsi="Graphik"/>
          <w:color w:val="002856"/>
          <w:sz w:val="33"/>
          <w:szCs w:val="33"/>
        </w:rPr>
      </w:pPr>
      <w:r>
        <w:rPr>
          <w:rFonts w:ascii="Graphik" w:hAnsi="Graphik"/>
          <w:color w:val="002856"/>
          <w:sz w:val="33"/>
          <w:szCs w:val="33"/>
        </w:rPr>
        <w:t>En realidad, la arquitectura es 90% personas y 10% arquitectura.</w:t>
      </w:r>
    </w:p>
    <w:p w:rsidR="00AF186B" w:rsidRDefault="00AF186B" w:rsidP="00AF186B">
      <w:pPr>
        <w:pStyle w:val="NormalWeb"/>
        <w:shd w:val="clear" w:color="auto" w:fill="FFFFFF"/>
        <w:spacing w:before="0" w:beforeAutospacing="0" w:after="225" w:afterAutospacing="0" w:line="450" w:lineRule="atLeast"/>
        <w:rPr>
          <w:rFonts w:ascii="Graphik" w:hAnsi="Graphik"/>
          <w:color w:val="000000"/>
        </w:rPr>
      </w:pPr>
      <w:r>
        <w:rPr>
          <w:rFonts w:ascii="Graphik" w:hAnsi="Graphik"/>
          <w:color w:val="000000"/>
        </w:rPr>
        <w:t>“Las organizaciones ya no quieren que su práctica de </w:t>
      </w:r>
      <w:hyperlink r:id="rId4" w:history="1">
        <w:r>
          <w:rPr>
            <w:rStyle w:val="Hipervnculo"/>
            <w:rFonts w:ascii="Graphik" w:hAnsi="Graphik"/>
            <w:color w:val="0052D6"/>
          </w:rPr>
          <w:t>arquitectura empresarial</w:t>
        </w:r>
      </w:hyperlink>
      <w:r>
        <w:rPr>
          <w:rFonts w:ascii="Graphik" w:hAnsi="Graphik"/>
          <w:color w:val="000000"/>
        </w:rPr>
        <w:t> (EA) se centre en los estándares, la estructura y el control”, dice </w:t>
      </w:r>
      <w:hyperlink r:id="rId5" w:history="1">
        <w:r>
          <w:rPr>
            <w:rStyle w:val="Hipervnculo"/>
            <w:rFonts w:ascii="Graphik" w:hAnsi="Graphik"/>
            <w:color w:val="0052D6"/>
          </w:rPr>
          <w:t xml:space="preserve">Marcus </w:t>
        </w:r>
        <w:proofErr w:type="spellStart"/>
        <w:r>
          <w:rPr>
            <w:rStyle w:val="Hipervnculo"/>
            <w:rFonts w:ascii="Graphik" w:hAnsi="Graphik"/>
            <w:color w:val="0052D6"/>
          </w:rPr>
          <w:t>Blosch</w:t>
        </w:r>
        <w:proofErr w:type="spellEnd"/>
      </w:hyperlink>
      <w:r>
        <w:rPr>
          <w:rFonts w:ascii="Graphik" w:hAnsi="Graphik"/>
          <w:color w:val="000000"/>
        </w:rPr>
        <w:t> , vicepresidente de investigación de Gartner. "Quieren una práctica de EA que se centre en impulsar los resultados empresariales, trabajar de una manera flexible y creativa para ayudar a definir el futuro y cómo llegar allí".</w:t>
      </w:r>
    </w:p>
    <w:p w:rsidR="00AF186B" w:rsidRDefault="00AF186B" w:rsidP="00AF186B">
      <w:pPr>
        <w:pStyle w:val="NormalWeb"/>
        <w:shd w:val="clear" w:color="auto" w:fill="FFFFFF"/>
        <w:spacing w:before="0" w:beforeAutospacing="0" w:after="225" w:afterAutospacing="0" w:line="450" w:lineRule="atLeast"/>
      </w:pPr>
      <w:proofErr w:type="spellStart"/>
      <w:r>
        <w:rPr>
          <w:rFonts w:ascii="Graphik" w:hAnsi="Graphik"/>
          <w:color w:val="000000"/>
        </w:rPr>
        <w:t>Blosch</w:t>
      </w:r>
      <w:proofErr w:type="spellEnd"/>
      <w:r>
        <w:rPr>
          <w:rFonts w:ascii="Graphik" w:hAnsi="Graphik"/>
          <w:color w:val="000000"/>
        </w:rPr>
        <w:t xml:space="preserve"> cree que la práctica de EA debe extender su arquitectura orientada a los resultados de negocios para incluir un nuevo conjunto de talentos necesarios para apoyar </w:t>
      </w:r>
      <w:hyperlink r:id="rId6" w:history="1">
        <w:r>
          <w:rPr>
            <w:rStyle w:val="Hipervnculo"/>
            <w:rFonts w:ascii="Graphik" w:hAnsi="Graphik"/>
            <w:color w:val="0052D6"/>
          </w:rPr>
          <w:t>el negocio </w:t>
        </w:r>
      </w:hyperlink>
      <w:hyperlink r:id="rId7" w:history="1">
        <w:r>
          <w:rPr>
            <w:rStyle w:val="Hipervnculo"/>
            <w:rFonts w:ascii="Graphik" w:hAnsi="Graphik"/>
            <w:color w:val="0052D6"/>
          </w:rPr>
          <w:t>digital</w:t>
        </w:r>
      </w:hyperlink>
      <w:r>
        <w:rPr>
          <w:rFonts w:ascii="Graphik" w:hAnsi="Graphik"/>
          <w:color w:val="000000"/>
        </w:rPr>
        <w:t> y </w:t>
      </w:r>
      <w:hyperlink r:id="rId8" w:history="1">
        <w:r>
          <w:rPr>
            <w:rStyle w:val="Hipervnculo"/>
            <w:rFonts w:ascii="Graphik" w:hAnsi="Graphik"/>
            <w:color w:val="0052D6"/>
          </w:rPr>
          <w:t>la transformación digital</w:t>
        </w:r>
      </w:hyperlink>
      <w:r>
        <w:rPr>
          <w:rFonts w:ascii="Graphik" w:hAnsi="Graphik"/>
          <w:color w:val="000000"/>
        </w:rPr>
        <w:t> .</w:t>
      </w:r>
    </w:p>
    <w:p w:rsidR="00AF186B" w:rsidRPr="00AF186B" w:rsidRDefault="00AF186B" w:rsidP="00AF186B">
      <w:pPr>
        <w:shd w:val="clear" w:color="auto" w:fill="FFFFFF"/>
        <w:spacing w:before="330" w:after="120" w:line="360" w:lineRule="atLeast"/>
        <w:outlineLvl w:val="1"/>
        <w:rPr>
          <w:rFonts w:ascii="Graphik" w:eastAsia="Times New Roman" w:hAnsi="Graphik" w:cs="Times New Roman"/>
          <w:b/>
          <w:bCs/>
          <w:color w:val="002856"/>
          <w:sz w:val="30"/>
          <w:szCs w:val="30"/>
          <w:lang w:eastAsia="es-CO"/>
        </w:rPr>
      </w:pPr>
      <w:r w:rsidRPr="00AF186B">
        <w:rPr>
          <w:rFonts w:ascii="Graphik" w:eastAsia="Times New Roman" w:hAnsi="Graphik" w:cs="Times New Roman"/>
          <w:b/>
          <w:bCs/>
          <w:color w:val="002856"/>
          <w:sz w:val="30"/>
          <w:szCs w:val="30"/>
          <w:lang w:eastAsia="es-CO"/>
        </w:rPr>
        <w:t>Arquitecto lo posible: un talento para desarrollar la estrategia empresarial.</w:t>
      </w:r>
    </w:p>
    <w:p w:rsidR="00AF186B" w:rsidRPr="00AF186B" w:rsidRDefault="00AF186B" w:rsidP="00AF186B">
      <w:pPr>
        <w:shd w:val="clear" w:color="auto" w:fill="FFFFFF"/>
        <w:spacing w:after="225" w:line="450" w:lineRule="atLeast"/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</w:pPr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Los ejecutivos pueden tener una buena comprensión de la última innovación, pero no comprender completamente cómo puede funcionar para su organización. Es aquí donde </w:t>
      </w:r>
      <w:hyperlink r:id="rId9" w:history="1">
        <w:r w:rsidRPr="00AF186B">
          <w:rPr>
            <w:rFonts w:ascii="Graphik" w:eastAsia="Times New Roman" w:hAnsi="Graphik" w:cs="Times New Roman"/>
            <w:color w:val="0052D6"/>
            <w:sz w:val="24"/>
            <w:szCs w:val="24"/>
            <w:u w:val="single"/>
            <w:lang w:eastAsia="es-CO"/>
          </w:rPr>
          <w:t>los arquitectos empresariales</w:t>
        </w:r>
      </w:hyperlink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 xml:space="preserve"> pueden ayudar, reuniendo una comprensión de </w:t>
      </w:r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lastRenderedPageBreak/>
        <w:t>la estrategia y el modelo de negocios de la organización con las oportunidades de lo digital.</w:t>
      </w:r>
    </w:p>
    <w:p w:rsidR="00AF186B" w:rsidRPr="00AF186B" w:rsidRDefault="00AF186B" w:rsidP="00AF186B">
      <w:pPr>
        <w:shd w:val="clear" w:color="auto" w:fill="FFFFFF"/>
        <w:spacing w:after="225" w:line="450" w:lineRule="atLeast"/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</w:pPr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 xml:space="preserve">"Los equipos de EA exitosos desarrollarán habilidades de arquitectura de negocios que pueden modelar la estrategia, los objetivos y los modelos operativos y de negocios de su organización en detalle, así como el seguimiento de tecnologías innovadoras y modelos de negocios", dice </w:t>
      </w:r>
      <w:proofErr w:type="spellStart"/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Blosch</w:t>
      </w:r>
      <w:proofErr w:type="spellEnd"/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. "Esto requerirá un enfoque altamente colaborativo, trabajando con individuos y equipos de toda la organización y, en particular, con los responsables de la estrategia digital".</w:t>
      </w:r>
    </w:p>
    <w:p w:rsidR="00AF186B" w:rsidRPr="00AF186B" w:rsidRDefault="00AF186B" w:rsidP="00AF186B">
      <w:pPr>
        <w:shd w:val="clear" w:color="auto" w:fill="FFFFFF"/>
        <w:spacing w:before="330" w:after="120" w:line="360" w:lineRule="atLeast"/>
        <w:outlineLvl w:val="1"/>
        <w:rPr>
          <w:rFonts w:ascii="Graphik" w:eastAsia="Times New Roman" w:hAnsi="Graphik" w:cs="Times New Roman"/>
          <w:b/>
          <w:bCs/>
          <w:color w:val="002856"/>
          <w:sz w:val="30"/>
          <w:szCs w:val="30"/>
          <w:lang w:eastAsia="es-CO"/>
        </w:rPr>
      </w:pPr>
      <w:r w:rsidRPr="00AF186B">
        <w:rPr>
          <w:rFonts w:ascii="Graphik" w:eastAsia="Times New Roman" w:hAnsi="Graphik" w:cs="Times New Roman"/>
          <w:b/>
          <w:bCs/>
          <w:color w:val="002856"/>
          <w:sz w:val="30"/>
          <w:szCs w:val="30"/>
          <w:lang w:eastAsia="es-CO"/>
        </w:rPr>
        <w:t>Diseñar lo nuevo: un talento para diseñar nuevos servicios y experiencias.</w:t>
      </w:r>
    </w:p>
    <w:p w:rsidR="00AF186B" w:rsidRPr="00AF186B" w:rsidRDefault="00AF186B" w:rsidP="00AF186B">
      <w:pPr>
        <w:shd w:val="clear" w:color="auto" w:fill="FFFFFF"/>
        <w:spacing w:after="225" w:line="450" w:lineRule="atLeast"/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</w:pPr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Lo digital implica crear servicios innovadores, ofertas y experiencia para los clientes, tanto internos como externos. Esto significa poner al </w:t>
      </w:r>
      <w:hyperlink r:id="rId10" w:history="1">
        <w:r w:rsidRPr="00AF186B">
          <w:rPr>
            <w:rFonts w:ascii="Graphik" w:eastAsia="Times New Roman" w:hAnsi="Graphik" w:cs="Times New Roman"/>
            <w:color w:val="0052D6"/>
            <w:sz w:val="24"/>
            <w:szCs w:val="24"/>
            <w:u w:val="single"/>
            <w:lang w:eastAsia="es-CO"/>
          </w:rPr>
          <w:t>cliente en el centro</w:t>
        </w:r>
      </w:hyperlink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 del proceso de diseño y utilizar enfoques iterativos, experimentales y basados ​​en el aprendizaje, como el pensamiento de diseño, para construir las plataformas de soporte. El diseño digital está impulsado por equipos multifuncionales y altamente colaborativos, y EA desempeña un papel importante en la comprensión de dónde y qué tipo de innovaciones son relevantes, orientan el proceso de diseño y proporcionan el puente para ampliar el diseño.</w:t>
      </w:r>
    </w:p>
    <w:p w:rsidR="00AF186B" w:rsidRPr="00AF186B" w:rsidRDefault="00AF186B" w:rsidP="00AF186B">
      <w:pPr>
        <w:shd w:val="clear" w:color="auto" w:fill="FFFFFF"/>
        <w:spacing w:line="420" w:lineRule="atLeast"/>
        <w:rPr>
          <w:rFonts w:ascii="Graphik" w:eastAsia="Times New Roman" w:hAnsi="Graphik" w:cs="Times New Roman"/>
          <w:color w:val="002856"/>
          <w:sz w:val="33"/>
          <w:szCs w:val="33"/>
          <w:lang w:eastAsia="es-CO"/>
        </w:rPr>
      </w:pPr>
      <w:r w:rsidRPr="00AF186B">
        <w:rPr>
          <w:rFonts w:ascii="Graphik" w:eastAsia="Times New Roman" w:hAnsi="Graphik" w:cs="Times New Roman"/>
          <w:color w:val="002856"/>
          <w:sz w:val="33"/>
          <w:szCs w:val="33"/>
          <w:lang w:eastAsia="es-CO"/>
        </w:rPr>
        <w:t>Para proporcionar un valor real a su organización, debe poder reunir a las personas de cualquier manera que funcione.</w:t>
      </w:r>
    </w:p>
    <w:p w:rsidR="00AF186B" w:rsidRPr="00AF186B" w:rsidRDefault="00AF186B" w:rsidP="00AF186B">
      <w:pPr>
        <w:shd w:val="clear" w:color="auto" w:fill="FFFFFF"/>
        <w:spacing w:before="330" w:after="120" w:line="360" w:lineRule="atLeast"/>
        <w:outlineLvl w:val="1"/>
        <w:rPr>
          <w:rFonts w:ascii="Graphik" w:eastAsia="Times New Roman" w:hAnsi="Graphik" w:cs="Times New Roman"/>
          <w:b/>
          <w:bCs/>
          <w:color w:val="002856"/>
          <w:sz w:val="30"/>
          <w:szCs w:val="30"/>
          <w:lang w:eastAsia="es-CO"/>
        </w:rPr>
      </w:pPr>
      <w:r w:rsidRPr="00AF186B">
        <w:rPr>
          <w:rFonts w:ascii="Graphik" w:eastAsia="Times New Roman" w:hAnsi="Graphik" w:cs="Times New Roman"/>
          <w:b/>
          <w:bCs/>
          <w:color w:val="002856"/>
          <w:sz w:val="30"/>
          <w:szCs w:val="30"/>
          <w:lang w:eastAsia="es-CO"/>
        </w:rPr>
        <w:t>Hazlo de manera diferente: un talento para la innovación.</w:t>
      </w:r>
    </w:p>
    <w:p w:rsidR="00AF186B" w:rsidRPr="00AF186B" w:rsidRDefault="00AF186B" w:rsidP="00AF186B">
      <w:pPr>
        <w:shd w:val="clear" w:color="auto" w:fill="FFFFFF"/>
        <w:spacing w:after="225" w:line="450" w:lineRule="atLeast"/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</w:pPr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La innovación no sucede por casualidad. Las organizaciones con un historial de innovación tienen un proceso de innovación claro. Los arquitectos empresariales pueden impulsar este proceso al rastrear tecnologías, servicios y modelos de negocio innovadores y crear un </w:t>
      </w:r>
      <w:hyperlink r:id="rId11" w:history="1">
        <w:r w:rsidRPr="00AF186B">
          <w:rPr>
            <w:rFonts w:ascii="Graphik" w:eastAsia="Times New Roman" w:hAnsi="Graphik" w:cs="Times New Roman"/>
            <w:color w:val="0052D6"/>
            <w:sz w:val="24"/>
            <w:szCs w:val="24"/>
            <w:u w:val="single"/>
            <w:lang w:eastAsia="es-CO"/>
          </w:rPr>
          <w:t xml:space="preserve">Ciclo </w:t>
        </w:r>
        <w:proofErr w:type="spellStart"/>
        <w:r w:rsidRPr="00AF186B">
          <w:rPr>
            <w:rFonts w:ascii="Graphik" w:eastAsia="Times New Roman" w:hAnsi="Graphik" w:cs="Times New Roman"/>
            <w:color w:val="0052D6"/>
            <w:sz w:val="24"/>
            <w:szCs w:val="24"/>
            <w:u w:val="single"/>
            <w:lang w:eastAsia="es-CO"/>
          </w:rPr>
          <w:t>Hype</w:t>
        </w:r>
        <w:proofErr w:type="spellEnd"/>
      </w:hyperlink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 para su organización.</w:t>
      </w:r>
    </w:p>
    <w:p w:rsidR="00AF186B" w:rsidRPr="00AF186B" w:rsidRDefault="00AF186B" w:rsidP="00AF186B">
      <w:pPr>
        <w:shd w:val="clear" w:color="auto" w:fill="FFFFFF"/>
        <w:spacing w:after="225" w:line="450" w:lineRule="atLeast"/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</w:pPr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lastRenderedPageBreak/>
        <w:t xml:space="preserve">"Utilice el modelo de negocio y las capacidades de negocios para anclar estas tecnologías para mostrar dónde pueden tener un impacto y cuál es el potencial", aconseja </w:t>
      </w:r>
      <w:proofErr w:type="spellStart"/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Blosch</w:t>
      </w:r>
      <w:proofErr w:type="spellEnd"/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. "Comprométase ampliamente con empresas y TI para ayudar a las personas a comprender las oportunidades, y trabaje con sus patrocinadores e interesados ​​para construir un flujo de innovación".</w:t>
      </w:r>
      <w:del w:id="0" w:author="Unknown">
        <w:r w:rsidRPr="00AF186B">
          <w:rPr>
            <w:rFonts w:ascii="Graphik" w:eastAsia="Times New Roman" w:hAnsi="Graphik" w:cs="Times New Roman"/>
            <w:color w:val="000000"/>
            <w:sz w:val="24"/>
            <w:szCs w:val="24"/>
            <w:lang w:eastAsia="es-CO"/>
          </w:rPr>
          <w:delText>Leer más: </w:delText>
        </w:r>
        <w:r w:rsidRPr="00AF186B">
          <w:rPr>
            <w:rFonts w:ascii="Graphik" w:eastAsia="Times New Roman" w:hAnsi="Graphik" w:cs="Times New Roman"/>
            <w:color w:val="000000"/>
            <w:sz w:val="24"/>
            <w:szCs w:val="24"/>
            <w:lang w:eastAsia="es-CO"/>
          </w:rPr>
          <w:fldChar w:fldCharType="begin"/>
        </w:r>
        <w:r w:rsidRPr="00AF186B">
          <w:rPr>
            <w:rFonts w:ascii="Graphik" w:eastAsia="Times New Roman" w:hAnsi="Graphik" w:cs="Times New Roman"/>
            <w:color w:val="000000"/>
            <w:sz w:val="24"/>
            <w:szCs w:val="24"/>
            <w:lang w:eastAsia="es-CO"/>
          </w:rPr>
          <w:delInstrText xml:space="preserve"> HYPERLINK "https://www.gartner.com/smarterwithgartner/the-evolution-of-enterprise-architecture/" </w:delInstrText>
        </w:r>
        <w:r w:rsidRPr="00AF186B">
          <w:rPr>
            <w:rFonts w:ascii="Graphik" w:eastAsia="Times New Roman" w:hAnsi="Graphik" w:cs="Times New Roman"/>
            <w:color w:val="000000"/>
            <w:sz w:val="24"/>
            <w:szCs w:val="24"/>
            <w:lang w:eastAsia="es-CO"/>
          </w:rPr>
          <w:fldChar w:fldCharType="separate"/>
        </w:r>
        <w:r w:rsidRPr="00AF186B">
          <w:rPr>
            <w:rFonts w:ascii="Graphik" w:eastAsia="Times New Roman" w:hAnsi="Graphik" w:cs="Times New Roman"/>
            <w:color w:val="0052D6"/>
            <w:sz w:val="24"/>
            <w:szCs w:val="24"/>
            <w:u w:val="single"/>
            <w:lang w:eastAsia="es-CO"/>
          </w:rPr>
          <w:delText>La evolución de la arquitectura empresarial.</w:delText>
        </w:r>
        <w:r w:rsidRPr="00AF186B">
          <w:rPr>
            <w:rFonts w:ascii="Graphik" w:eastAsia="Times New Roman" w:hAnsi="Graphik" w:cs="Times New Roman"/>
            <w:color w:val="000000"/>
            <w:sz w:val="24"/>
            <w:szCs w:val="24"/>
            <w:lang w:eastAsia="es-CO"/>
          </w:rPr>
          <w:fldChar w:fldCharType="end"/>
        </w:r>
      </w:del>
    </w:p>
    <w:p w:rsidR="00AF186B" w:rsidRPr="00AF186B" w:rsidRDefault="00AF186B" w:rsidP="00AF186B">
      <w:pPr>
        <w:shd w:val="clear" w:color="auto" w:fill="FFFFFF"/>
        <w:spacing w:before="330" w:after="120" w:line="360" w:lineRule="atLeast"/>
        <w:outlineLvl w:val="1"/>
        <w:rPr>
          <w:rFonts w:ascii="Graphik" w:eastAsia="Times New Roman" w:hAnsi="Graphik" w:cs="Times New Roman"/>
          <w:b/>
          <w:bCs/>
          <w:color w:val="002856"/>
          <w:sz w:val="30"/>
          <w:szCs w:val="30"/>
          <w:lang w:eastAsia="es-CO"/>
        </w:rPr>
      </w:pPr>
      <w:r w:rsidRPr="00AF186B">
        <w:rPr>
          <w:rFonts w:ascii="Graphik" w:eastAsia="Times New Roman" w:hAnsi="Graphik" w:cs="Times New Roman"/>
          <w:b/>
          <w:bCs/>
          <w:color w:val="002856"/>
          <w:sz w:val="30"/>
          <w:szCs w:val="30"/>
          <w:lang w:eastAsia="es-CO"/>
        </w:rPr>
        <w:t>Habilitar la colaboración: un talento para orquestar la colaboración en toda la organización</w:t>
      </w:r>
    </w:p>
    <w:p w:rsidR="00AF186B" w:rsidRPr="00AF186B" w:rsidRDefault="00AF186B" w:rsidP="00AF186B">
      <w:pPr>
        <w:shd w:val="clear" w:color="auto" w:fill="FFFFFF"/>
        <w:spacing w:after="225" w:line="450" w:lineRule="atLeast"/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</w:pPr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La creación de innovaciones digitales y la ejecución de la estrategia empresarial exigen la colaboración de personas de toda la organización, e incluso más allá. Es la arquitectura la que hace posible esta colaboración. Proporciona los modelos y el conocimiento necesarios para tomar decisiones inteligentes, unir a las personas y proporcionar el lenguaje común necesario.</w:t>
      </w:r>
    </w:p>
    <w:p w:rsidR="00AF186B" w:rsidRPr="00AF186B" w:rsidRDefault="00AF186B" w:rsidP="00AF186B">
      <w:pPr>
        <w:shd w:val="clear" w:color="auto" w:fill="FFFFFF"/>
        <w:spacing w:after="225" w:line="450" w:lineRule="atLeast"/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</w:pPr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 xml:space="preserve">"En realidad, la arquitectura es 90% de personas y 10% de arquitectura", dice </w:t>
      </w:r>
      <w:proofErr w:type="spellStart"/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Blosch</w:t>
      </w:r>
      <w:proofErr w:type="spellEnd"/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. "Como arquitecto empresarial, para proporcionar un valor real a su organización, debe poder reunir a las personas de cualquier manera que funcione y ayudarlas a colaborar".</w:t>
      </w:r>
    </w:p>
    <w:p w:rsidR="00AF186B" w:rsidRPr="00AF186B" w:rsidRDefault="00AF186B" w:rsidP="00AF186B">
      <w:pPr>
        <w:shd w:val="clear" w:color="auto" w:fill="FFFFFF"/>
        <w:spacing w:before="330" w:after="120" w:line="360" w:lineRule="atLeast"/>
        <w:outlineLvl w:val="1"/>
        <w:rPr>
          <w:rFonts w:ascii="Graphik" w:eastAsia="Times New Roman" w:hAnsi="Graphik" w:cs="Times New Roman"/>
          <w:b/>
          <w:bCs/>
          <w:color w:val="002856"/>
          <w:sz w:val="30"/>
          <w:szCs w:val="30"/>
          <w:lang w:eastAsia="es-CO"/>
        </w:rPr>
      </w:pPr>
      <w:r w:rsidRPr="00AF186B">
        <w:rPr>
          <w:rFonts w:ascii="Graphik" w:eastAsia="Times New Roman" w:hAnsi="Graphik" w:cs="Times New Roman"/>
          <w:b/>
          <w:bCs/>
          <w:color w:val="002856"/>
          <w:sz w:val="30"/>
          <w:szCs w:val="30"/>
          <w:lang w:eastAsia="es-CO"/>
        </w:rPr>
        <w:t>Guía el viaje: Un talento para navegar hacia el futuro.</w:t>
      </w:r>
    </w:p>
    <w:p w:rsidR="00AF186B" w:rsidRPr="00AF186B" w:rsidRDefault="00AF186B" w:rsidP="00AF186B">
      <w:pPr>
        <w:shd w:val="clear" w:color="auto" w:fill="FFFFFF"/>
        <w:spacing w:after="225" w:line="450" w:lineRule="atLeast"/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</w:pPr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>Los arquitectos de empresas deben adoptar un enfoque de tres aspectos para la navegación. Primero, los equipos de EA deben desarrollar una visión para el futuro, el negocio y las personas, las prácticas de trabajo y las tecnologías que se necesitan para dar vida al modelo de negocio. A continuación, los arquitectos empresariales deben trabajar con las partes interesadas en los negocios y TI para ayudar a configurar un plan de trabajo pragmático. Finalmente, los arquitectos empresariales deben desempeñar un papel activo para respaldar el programa de cambio y transformación necesario para seguir esa hoja de ruta.</w:t>
      </w:r>
      <w:r w:rsidRPr="00AF186B">
        <w:rPr>
          <w:rFonts w:ascii="Graphik" w:eastAsia="Times New Roman" w:hAnsi="Graphik" w:cs="Times New Roman"/>
          <w:color w:val="000000"/>
          <w:sz w:val="24"/>
          <w:szCs w:val="24"/>
          <w:lang w:eastAsia="es-CO"/>
        </w:rPr>
        <w:t xml:space="preserve"> </w:t>
      </w:r>
    </w:p>
    <w:p w:rsidR="00AF186B" w:rsidRDefault="00AF186B">
      <w:bookmarkStart w:id="1" w:name="_GoBack"/>
      <w:bookmarkEnd w:id="1"/>
    </w:p>
    <w:sectPr w:rsidR="00AF18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raphik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86B"/>
    <w:rsid w:val="00587894"/>
    <w:rsid w:val="008E661C"/>
    <w:rsid w:val="00AF1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44D80"/>
  <w15:chartTrackingRefBased/>
  <w15:docId w15:val="{26BF7B95-6C52-4D1F-8BED-13F882C5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F18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AF186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8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AF186B"/>
    <w:rPr>
      <w:color w:val="0000FF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AF186B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Textoennegrita">
    <w:name w:val="Strong"/>
    <w:basedOn w:val="Fuentedeprrafopredeter"/>
    <w:uiPriority w:val="22"/>
    <w:qFormat/>
    <w:rsid w:val="00AF186B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AF18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F18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F186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34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11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4869">
              <w:blockQuote w:val="1"/>
              <w:marLeft w:val="0"/>
              <w:marRight w:val="0"/>
              <w:marTop w:val="6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8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77833">
          <w:blockQuote w:val="1"/>
          <w:marLeft w:val="0"/>
          <w:marRight w:val="0"/>
          <w:marTop w:val="6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0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011029">
          <w:blockQuote w:val="1"/>
          <w:marLeft w:val="0"/>
          <w:marRight w:val="0"/>
          <w:marTop w:val="60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artner.com/smarterwithgartner/3-scale-accelerators-deliver-digital-transformation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gartner.com/smarterwithgartner/3-scale-accelerators-deliver-digital-transformation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gartner.com/smarterwithgartner/cios-need-to-help-scale-the-digital-business/" TargetMode="External"/><Relationship Id="rId11" Type="http://schemas.openxmlformats.org/officeDocument/2006/relationships/hyperlink" Target="https://www.gartner.com/technology/research/methodologies/hype-cycle.jsp" TargetMode="External"/><Relationship Id="rId5" Type="http://schemas.openxmlformats.org/officeDocument/2006/relationships/hyperlink" Target="https://www.gartner.com/analyst/18482/Marcus-Blosch" TargetMode="External"/><Relationship Id="rId10" Type="http://schemas.openxmlformats.org/officeDocument/2006/relationships/hyperlink" Target="https://www.gartner.com/smarterwithgartner/the-key-to-customer-experience-vision/" TargetMode="External"/><Relationship Id="rId4" Type="http://schemas.openxmlformats.org/officeDocument/2006/relationships/hyperlink" Target="https://www.gartner.com/smarterwithgartner/use-enterprise-architecture-to-unlock-the-transformational-potential-of-iot/" TargetMode="External"/><Relationship Id="rId9" Type="http://schemas.openxmlformats.org/officeDocument/2006/relationships/hyperlink" Target="https://www.gartner.com/smarterwithgartner/enterprise-architects-define-digital-platform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950</Words>
  <Characters>5225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Farid Eliecer Ureche Lopez</dc:creator>
  <cp:keywords/>
  <dc:description/>
  <cp:lastModifiedBy>Farid Eliecer Ureche Lopez</cp:lastModifiedBy>
  <cp:revision>1</cp:revision>
  <cp:lastPrinted>2019-07-17T03:48:00Z</cp:lastPrinted>
  <dcterms:created xsi:type="dcterms:W3CDTF">2019-07-17T03:39:00Z</dcterms:created>
  <dcterms:modified xsi:type="dcterms:W3CDTF">2019-07-17T04:03:00Z</dcterms:modified>
</cp:coreProperties>
</file>